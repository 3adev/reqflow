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EF" w:rsidRDefault="008B7E84">
      <w:r>
        <w:t>Test  doc with revision marks</w:t>
      </w:r>
    </w:p>
    <w:p w:rsidR="008B7E84" w:rsidRDefault="008B7E84"/>
    <w:p w:rsidR="008B7E84" w:rsidRDefault="008B7E84">
      <w:r>
        <w:t>REQ_001</w:t>
      </w:r>
    </w:p>
    <w:p w:rsidR="008B7E84" w:rsidRDefault="008B7E84"/>
    <w:p w:rsidR="008B7E84" w:rsidRDefault="008B7E84">
      <w:r>
        <w:t>One two three…</w:t>
      </w:r>
    </w:p>
    <w:p w:rsidR="008B7E84" w:rsidRDefault="008B7E84"/>
    <w:p w:rsidR="008B7E84" w:rsidRDefault="008B7E84">
      <w:pPr>
        <w:rPr>
          <w:ins w:id="0" w:author="HOERNI Frédéric" w:date="2014-04-24T14:37:00Z"/>
        </w:rPr>
      </w:pPr>
    </w:p>
    <w:p w:rsidR="00574A82" w:rsidRDefault="00574A82" w:rsidP="00574A82">
      <w:moveToRangeStart w:id="1" w:author="HOERNI Frédéric" w:date="2014-04-24T14:37:00Z" w:name="move386113605"/>
      <w:moveTo w:id="2" w:author="HOERNI Frédéric" w:date="2014-04-24T14:37:00Z">
        <w:r>
          <w:t>REQ_003</w:t>
        </w:r>
      </w:moveTo>
    </w:p>
    <w:p w:rsidR="00574A82" w:rsidRDefault="00574A82" w:rsidP="00574A82">
      <w:moveTo w:id="3" w:author="HOERNI Frédéric" w:date="2014-04-24T14:37:00Z">
        <w:r>
          <w:t>A</w:t>
        </w:r>
      </w:moveTo>
    </w:p>
    <w:p w:rsidR="00574A82" w:rsidRDefault="00574A82" w:rsidP="00574A82">
      <w:moveTo w:id="4" w:author="HOERNI Frédéric" w:date="2014-04-24T14:37:00Z">
        <w:r>
          <w:t>B</w:t>
        </w:r>
      </w:moveTo>
    </w:p>
    <w:p w:rsidR="00574A82" w:rsidRDefault="00574A82" w:rsidP="00574A82">
      <w:moveTo w:id="5" w:author="HOERNI Frédéric" w:date="2014-04-24T14:37:00Z">
        <w:r>
          <w:t>C</w:t>
        </w:r>
      </w:moveTo>
    </w:p>
    <w:p w:rsidR="00574A82" w:rsidRDefault="00574A82" w:rsidP="00574A82">
      <w:moveTo w:id="6" w:author="HOERNI Frédéric" w:date="2014-04-24T14:37:00Z">
        <w:r>
          <w:t>D</w:t>
        </w:r>
      </w:moveTo>
    </w:p>
    <w:moveToRangeEnd w:id="1"/>
    <w:p w:rsidR="00574A82" w:rsidRDefault="00574A82"/>
    <w:p w:rsidR="008B7E84" w:rsidRDefault="008B7E84"/>
    <w:p w:rsidR="008B7E84" w:rsidRDefault="008B7E84">
      <w:r>
        <w:t>REQ_0</w:t>
      </w:r>
      <w:ins w:id="7" w:author="HOERNI Frédéric" w:date="2014-04-24T14:38:00Z">
        <w:r w:rsidR="00E33937">
          <w:t>44</w:t>
        </w:r>
      </w:ins>
      <w:del w:id="8" w:author="HOERNI Frédéric" w:date="2014-04-24T14:38:00Z">
        <w:r w:rsidDel="00BA0E92">
          <w:delText>02</w:delText>
        </w:r>
      </w:del>
    </w:p>
    <w:p w:rsidR="008B7E84" w:rsidRDefault="008B7E84"/>
    <w:p w:rsidR="008B7E84" w:rsidRDefault="008B7E84">
      <w:r>
        <w:t>Four five six</w:t>
      </w:r>
    </w:p>
    <w:p w:rsidR="008B7E84" w:rsidRDefault="008B7E84">
      <w:r>
        <w:t>Seven.</w:t>
      </w:r>
    </w:p>
    <w:p w:rsidR="008B7E84" w:rsidRDefault="008B7E84"/>
    <w:p w:rsidR="008B7E84" w:rsidRDefault="008B7E84"/>
    <w:p w:rsidR="008B7E84" w:rsidDel="00574A82" w:rsidRDefault="008B7E84">
      <w:moveFromRangeStart w:id="9" w:author="HOERNI Frédéric" w:date="2014-04-24T14:37:00Z" w:name="move386113605"/>
      <w:moveFrom w:id="10" w:author="HOERNI Frédéric" w:date="2014-04-24T14:37:00Z">
        <w:r w:rsidDel="00574A82">
          <w:t>REQ_003</w:t>
        </w:r>
      </w:moveFrom>
    </w:p>
    <w:p w:rsidR="008B7E84" w:rsidDel="00574A82" w:rsidRDefault="008B7E84">
      <w:moveFrom w:id="11" w:author="HOERNI Frédéric" w:date="2014-04-24T14:37:00Z">
        <w:r w:rsidDel="00574A82">
          <w:t>A</w:t>
        </w:r>
      </w:moveFrom>
    </w:p>
    <w:p w:rsidR="008B7E84" w:rsidDel="00574A82" w:rsidRDefault="008B7E84">
      <w:moveFrom w:id="12" w:author="HOERNI Frédéric" w:date="2014-04-24T14:37:00Z">
        <w:r w:rsidDel="00574A82">
          <w:t>B</w:t>
        </w:r>
      </w:moveFrom>
    </w:p>
    <w:p w:rsidR="008B7E84" w:rsidDel="00574A82" w:rsidRDefault="008B7E84">
      <w:moveFrom w:id="13" w:author="HOERNI Frédéric" w:date="2014-04-24T14:37:00Z">
        <w:r w:rsidDel="00574A82">
          <w:t>C</w:t>
        </w:r>
      </w:moveFrom>
    </w:p>
    <w:p w:rsidR="008B7E84" w:rsidDel="00574A82" w:rsidRDefault="008B7E84">
      <w:moveFrom w:id="14" w:author="HOERNI Frédéric" w:date="2014-04-24T14:37:00Z">
        <w:r w:rsidDel="00574A82">
          <w:t>D</w:t>
        </w:r>
      </w:moveFrom>
    </w:p>
    <w:moveFromRangeEnd w:id="9"/>
    <w:p w:rsidR="008B7E84" w:rsidRDefault="008B7E84">
      <w:r>
        <w:t>.</w:t>
      </w:r>
    </w:p>
    <w:p w:rsidR="008B7E84" w:rsidRDefault="008B7E84"/>
    <w:p w:rsidR="008B7E84" w:rsidRDefault="008B7E84">
      <w:r>
        <w:t>End.</w:t>
      </w:r>
    </w:p>
    <w:sectPr w:rsidR="008B7E84" w:rsidSect="0055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11.25pt;height:11.25pt" o:bullet="t">
        <v:imagedata r:id="rId1" o:title="j0115834"/>
      </v:shape>
    </w:pict>
  </w:numPicBullet>
  <w:abstractNum w:abstractNumId="0">
    <w:nsid w:val="FFFFFF82"/>
    <w:multiLevelType w:val="singleLevel"/>
    <w:tmpl w:val="8E1E9E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6C5090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5C686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2643C8"/>
    <w:multiLevelType w:val="multilevel"/>
    <w:tmpl w:val="99AE273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9D42E5"/>
    <w:multiLevelType w:val="hybridMultilevel"/>
    <w:tmpl w:val="09DEF130"/>
    <w:lvl w:ilvl="0" w:tplc="656A1E04">
      <w:start w:val="1"/>
      <w:numFmt w:val="bullet"/>
      <w:pStyle w:val="Listepuces2"/>
      <w:lvlText w:val=""/>
      <w:lvlPicBulletId w:val="0"/>
      <w:lvlJc w:val="left"/>
      <w:pPr>
        <w:ind w:left="1003" w:hanging="360"/>
      </w:pPr>
      <w:rPr>
        <w:rFonts w:ascii="Symbol" w:hAnsi="Symbol" w:hint="default"/>
        <w:color w:val="auto"/>
        <w:sz w:val="16"/>
        <w:szCs w:val="16"/>
      </w:rPr>
    </w:lvl>
    <w:lvl w:ilvl="1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6E529C8E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5C3CA5"/>
    <w:multiLevelType w:val="hybridMultilevel"/>
    <w:tmpl w:val="50F42902"/>
    <w:lvl w:ilvl="0" w:tplc="87C2958C">
      <w:start w:val="1"/>
      <w:numFmt w:val="bullet"/>
      <w:pStyle w:val="Listepuces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  <w:sz w:val="20"/>
        <w:szCs w:val="20"/>
      </w:rPr>
    </w:lvl>
    <w:lvl w:ilvl="1" w:tplc="8A80B888">
      <w:start w:val="1"/>
      <w:numFmt w:val="bullet"/>
      <w:pStyle w:val="Listepuces3"/>
      <w:lvlText w:val=""/>
      <w:lvlPicBulletId w:val="0"/>
      <w:lvlJc w:val="left"/>
      <w:pPr>
        <w:ind w:left="1363" w:hanging="360"/>
      </w:pPr>
      <w:rPr>
        <w:rFonts w:ascii="Symbol" w:hAnsi="Symbol" w:hint="default"/>
        <w:color w:val="auto"/>
        <w:sz w:val="12"/>
        <w:szCs w:val="12"/>
      </w:rPr>
    </w:lvl>
    <w:lvl w:ilvl="2" w:tplc="040C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5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compat/>
  <w:rsids>
    <w:rsidRoot w:val="008B7E84"/>
    <w:rsid w:val="00263830"/>
    <w:rsid w:val="002B4AE0"/>
    <w:rsid w:val="0053465E"/>
    <w:rsid w:val="005521EF"/>
    <w:rsid w:val="00574A82"/>
    <w:rsid w:val="00725A84"/>
    <w:rsid w:val="0079431B"/>
    <w:rsid w:val="008B7E84"/>
    <w:rsid w:val="00BA0E92"/>
    <w:rsid w:val="00E33937"/>
    <w:rsid w:val="00E6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2" w:qFormat="1"/>
    <w:lsdException w:name="List Bullet 2" w:uiPriority="2" w:qFormat="1"/>
    <w:lsdException w:name="List Bullet 3" w:uiPriority="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1B"/>
    <w:pPr>
      <w:spacing w:after="0" w:line="240" w:lineRule="auto"/>
    </w:pPr>
    <w:rPr>
      <w:rFonts w:ascii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79431B"/>
    <w:pPr>
      <w:keepNext/>
      <w:numPr>
        <w:numId w:val="10"/>
      </w:numPr>
      <w:spacing w:before="240" w:after="60"/>
      <w:outlineLvl w:val="0"/>
    </w:pPr>
    <w:rPr>
      <w:rFonts w:ascii="Calibri" w:hAnsi="Calibri" w:cs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79431B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79431B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79431B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9431B"/>
    <w:pPr>
      <w:shd w:val="pct15" w:color="auto" w:fill="auto"/>
    </w:pPr>
    <w:rPr>
      <w:rFonts w:ascii="Courier New" w:hAnsi="Courier New"/>
      <w:sz w:val="20"/>
    </w:rPr>
  </w:style>
  <w:style w:type="paragraph" w:styleId="Listepuces">
    <w:name w:val="List Bullet"/>
    <w:basedOn w:val="Normal"/>
    <w:uiPriority w:val="2"/>
    <w:qFormat/>
    <w:rsid w:val="0053465E"/>
    <w:pPr>
      <w:numPr>
        <w:numId w:val="13"/>
      </w:numPr>
      <w:contextualSpacing/>
    </w:pPr>
    <w:rPr>
      <w:rFonts w:ascii="Calibri" w:hAnsi="Calibri"/>
    </w:rPr>
  </w:style>
  <w:style w:type="paragraph" w:styleId="Listepuces2">
    <w:name w:val="List Bullet 2"/>
    <w:basedOn w:val="Normal"/>
    <w:uiPriority w:val="2"/>
    <w:qFormat/>
    <w:rsid w:val="0053465E"/>
    <w:pPr>
      <w:numPr>
        <w:numId w:val="12"/>
      </w:numPr>
      <w:contextualSpacing/>
    </w:pPr>
    <w:rPr>
      <w:rFonts w:ascii="Calibri" w:hAnsi="Calibri"/>
    </w:rPr>
  </w:style>
  <w:style w:type="paragraph" w:styleId="Listepuces3">
    <w:name w:val="List Bullet 3"/>
    <w:basedOn w:val="Listepuces"/>
    <w:uiPriority w:val="2"/>
    <w:qFormat/>
    <w:rsid w:val="0053465E"/>
    <w:pPr>
      <w:numPr>
        <w:ilvl w:val="1"/>
      </w:numPr>
    </w:pPr>
  </w:style>
  <w:style w:type="character" w:customStyle="1" w:styleId="Titre1Car">
    <w:name w:val="Titre 1 Car"/>
    <w:basedOn w:val="Policepardfaut"/>
    <w:link w:val="Titre1"/>
    <w:rsid w:val="0079431B"/>
    <w:rPr>
      <w:rFonts w:ascii="Calibri" w:eastAsia="Times New Roman" w:hAnsi="Calibri" w:cs="Calibri"/>
      <w:b/>
      <w:bCs/>
      <w:kern w:val="32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rsid w:val="0079431B"/>
    <w:rPr>
      <w:rFonts w:ascii="Cambria" w:eastAsia="Times New Roman" w:hAnsi="Cambria" w:cs="Times New Roman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rsid w:val="0079431B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79431B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paragraph" w:customStyle="1" w:styleId="requirement">
    <w:name w:val="requirement"/>
    <w:basedOn w:val="Normal"/>
    <w:next w:val="Normal"/>
    <w:qFormat/>
    <w:rsid w:val="002B4AE0"/>
    <w:pPr>
      <w:spacing w:before="120" w:after="120"/>
    </w:pPr>
    <w:rPr>
      <w:rFonts w:ascii="Optimum" w:hAnsi="Optimum"/>
      <w:b/>
      <w:color w:val="4F81BD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4A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A82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HOERNI Frédéric</dc:creator>
  <cp:lastModifiedBy>HOERNI Frédéric</cp:lastModifiedBy>
  <cp:revision>4</cp:revision>
  <dcterms:created xsi:type="dcterms:W3CDTF">2014-04-24T12:36:00Z</dcterms:created>
  <dcterms:modified xsi:type="dcterms:W3CDTF">2014-04-24T12:38:00Z</dcterms:modified>
</cp:coreProperties>
</file>